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BF" w:rsidRPr="00ED2DBF" w:rsidRDefault="00564390" w:rsidP="00ED2DBF">
      <w:pPr>
        <w:pStyle w:val="Heading1"/>
        <w:jc w:val="center"/>
        <w:rPr>
          <w:sz w:val="40"/>
        </w:rPr>
      </w:pPr>
      <w:ins w:id="0" w:author="Pratik Nagori" w:date="2017-05-08T15:11:00Z">
        <w:r>
          <w:rPr>
            <w:sz w:val="40"/>
          </w:rPr>
          <w:t>Difficulties</w:t>
        </w:r>
      </w:ins>
      <w:del w:id="1" w:author="Pratik Nagori" w:date="2017-05-08T15:11:00Z">
        <w:r w:rsidR="00ED2DBF" w:rsidRPr="00ED2DBF" w:rsidDel="00564390">
          <w:rPr>
            <w:sz w:val="40"/>
          </w:rPr>
          <w:delText>My Disability</w:delText>
        </w:r>
      </w:del>
      <w:r w:rsidR="00ED2DBF" w:rsidRPr="00ED2DBF">
        <w:rPr>
          <w:sz w:val="40"/>
        </w:rPr>
        <w:t xml:space="preserve"> Will Not Decide My Fate</w:t>
      </w:r>
    </w:p>
    <w:p w:rsidR="00ED2DBF" w:rsidRDefault="00ED2DBF" w:rsidP="00390065"/>
    <w:p w:rsidR="00ED2DBF" w:rsidRDefault="00ED2DBF" w:rsidP="00390065"/>
    <w:p w:rsidR="006C6BE1" w:rsidRDefault="006C6BE1" w:rsidP="00390065">
      <w:r>
        <w:t xml:space="preserve">My </w:t>
      </w:r>
      <w:ins w:id="2" w:author="Pratik Nagori" w:date="2017-05-08T15:10:00Z">
        <w:r w:rsidR="00564390">
          <w:t xml:space="preserve">physical </w:t>
        </w:r>
      </w:ins>
      <w:ins w:id="3" w:author="Pratik Nagori" w:date="2017-05-08T15:23:00Z">
        <w:r w:rsidR="00A41DAB">
          <w:t>c</w:t>
        </w:r>
        <w:bookmarkStart w:id="4" w:name="_GoBack"/>
        <w:bookmarkEnd w:id="4"/>
        <w:r w:rsidR="00A41DAB">
          <w:t>ondition</w:t>
        </w:r>
      </w:ins>
      <w:del w:id="5" w:author="Pratik Nagori" w:date="2017-05-08T15:10:00Z">
        <w:r w:rsidDel="00564390">
          <w:delText>di</w:delText>
        </w:r>
        <w:r w:rsidR="00EF6F3D" w:rsidDel="00564390">
          <w:delText>sability</w:delText>
        </w:r>
      </w:del>
      <w:r w:rsidR="00EF6F3D">
        <w:t xml:space="preserve"> has rendered me to a</w:t>
      </w:r>
      <w:r>
        <w:t xml:space="preserve"> hand-pedalled cycle, which I </w:t>
      </w:r>
      <w:r w:rsidR="00006094">
        <w:t xml:space="preserve">drive around the city </w:t>
      </w:r>
      <w:r>
        <w:t xml:space="preserve">in </w:t>
      </w:r>
      <w:r w:rsidR="00006094">
        <w:t xml:space="preserve">the </w:t>
      </w:r>
      <w:r>
        <w:t xml:space="preserve">day time, out of which I sell cigarettes. That barely does much to sustain me and my family, so I’ve had to moonlight as a security person at a local pet hospital. </w:t>
      </w:r>
      <w:r w:rsidR="00006094">
        <w:t>The sum that</w:t>
      </w:r>
      <w:r>
        <w:t xml:space="preserve"> I ea</w:t>
      </w:r>
      <w:r w:rsidR="00EF6F3D">
        <w:t>rn doing two jobs, is helping me</w:t>
      </w:r>
      <w:r>
        <w:t xml:space="preserve"> </w:t>
      </w:r>
      <w:r w:rsidR="00006094">
        <w:t>just enough to feed the family, and I’m the only one earning.</w:t>
      </w:r>
    </w:p>
    <w:p w:rsidR="005745A0" w:rsidRDefault="00BB5FC6" w:rsidP="00390065">
      <w:r>
        <w:t>But then I look at the responsibilitie</w:t>
      </w:r>
      <w:r w:rsidR="002F1DF6">
        <w:t>s that lie ahead of me, as the eldest</w:t>
      </w:r>
      <w:r>
        <w:t xml:space="preserve"> son, and I feel </w:t>
      </w:r>
      <w:r w:rsidR="00006094">
        <w:t>that I need to do more</w:t>
      </w:r>
      <w:r>
        <w:t xml:space="preserve"> to provide for my family. </w:t>
      </w:r>
      <w:r w:rsidR="00006094">
        <w:br/>
      </w:r>
    </w:p>
    <w:p w:rsidR="00BB5FC6" w:rsidRDefault="00BB5FC6" w:rsidP="00390065">
      <w:r>
        <w:t xml:space="preserve">I have been meaning to start my own </w:t>
      </w:r>
      <w:r w:rsidR="00006094">
        <w:t xml:space="preserve">roadside </w:t>
      </w:r>
      <w:r>
        <w:t>tea and snack stall</w:t>
      </w:r>
      <w:r w:rsidR="00EF6F3D">
        <w:t>,</w:t>
      </w:r>
      <w:r>
        <w:t xml:space="preserve"> which would really give the needed boost to my income. </w:t>
      </w:r>
      <w:r w:rsidR="00006094">
        <w:t>I tried starting it once, but because the road next to it went under re-development, they h</w:t>
      </w:r>
      <w:r w:rsidR="00EF6F3D">
        <w:t>ad to shut my shop down</w:t>
      </w:r>
      <w:r w:rsidR="00006094">
        <w:t>.</w:t>
      </w:r>
    </w:p>
    <w:p w:rsidR="002F1DF6" w:rsidRDefault="002F1DF6" w:rsidP="00390065">
      <w:r>
        <w:t>I had applied for loans, but</w:t>
      </w:r>
      <w:r w:rsidR="00FB20AF">
        <w:t xml:space="preserve"> </w:t>
      </w:r>
      <w:r>
        <w:t>all my applications got</w:t>
      </w:r>
      <w:r w:rsidR="00FB20AF">
        <w:t xml:space="preserve"> </w:t>
      </w:r>
      <w:r>
        <w:t>rejected.</w:t>
      </w:r>
    </w:p>
    <w:p w:rsidR="00BB5FC6" w:rsidRDefault="00BB5FC6" w:rsidP="00390065">
      <w:r>
        <w:t>I</w:t>
      </w:r>
      <w:r w:rsidR="00006094">
        <w:t>’m determined to start the business again, and this time I</w:t>
      </w:r>
      <w:r>
        <w:t xml:space="preserve"> want to make sure that I’m doing </w:t>
      </w:r>
      <w:r w:rsidR="00006094">
        <w:t>it legitimately,</w:t>
      </w:r>
      <w:r>
        <w:t xml:space="preserve"> for which I w</w:t>
      </w:r>
      <w:r w:rsidR="00006094">
        <w:t xml:space="preserve">ould need to get </w:t>
      </w:r>
      <w:r w:rsidR="00602F26">
        <w:t xml:space="preserve">all </w:t>
      </w:r>
      <w:r w:rsidR="00006094">
        <w:t>the paperwork</w:t>
      </w:r>
      <w:r w:rsidR="00602F26">
        <w:t xml:space="preserve"> done legally</w:t>
      </w:r>
      <w:r>
        <w:t xml:space="preserve">. This is where I’d need your help. </w:t>
      </w:r>
    </w:p>
    <w:p w:rsidR="00BB5FC6" w:rsidRDefault="00BB5FC6" w:rsidP="00390065">
      <w:r>
        <w:t>Please support me in getting my #</w:t>
      </w:r>
      <w:proofErr w:type="spellStart"/>
      <w:r>
        <w:t>LoanKaHaq</w:t>
      </w:r>
      <w:proofErr w:type="spellEnd"/>
      <w:r w:rsidR="00ED2DBF">
        <w:t>, which will help me fulfil my goals of not just having my own genuine bu</w:t>
      </w:r>
      <w:r w:rsidR="00006094">
        <w:t xml:space="preserve">siness, but also to see that </w:t>
      </w:r>
      <w:r w:rsidR="00ED2DBF">
        <w:t xml:space="preserve">my family </w:t>
      </w:r>
      <w:r w:rsidR="00006094">
        <w:t xml:space="preserve">and I </w:t>
      </w:r>
      <w:r w:rsidR="00ED2DBF">
        <w:t xml:space="preserve">can live in </w:t>
      </w:r>
      <w:r w:rsidR="004D4D42">
        <w:t>contentment</w:t>
      </w:r>
      <w:r w:rsidR="00ED2DBF">
        <w:t>.</w:t>
      </w:r>
    </w:p>
    <w:p w:rsidR="00ED2DBF" w:rsidRDefault="00ED2DBF" w:rsidP="00390065">
      <w:del w:id="6" w:author="Pratik Nagori" w:date="2017-05-08T14:59:00Z">
        <w:r w:rsidDel="005745A0">
          <w:delText>Thank you.</w:delText>
        </w:r>
      </w:del>
    </w:p>
    <w:sectPr w:rsidR="00ED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6AC9"/>
    <w:multiLevelType w:val="hybridMultilevel"/>
    <w:tmpl w:val="EEA24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C69DC"/>
    <w:multiLevelType w:val="hybridMultilevel"/>
    <w:tmpl w:val="D3EC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atik Nagori">
    <w15:presenceInfo w15:providerId="None" w15:userId="Pratik Nag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65"/>
    <w:rsid w:val="00006094"/>
    <w:rsid w:val="0007208F"/>
    <w:rsid w:val="000D53F5"/>
    <w:rsid w:val="002720C0"/>
    <w:rsid w:val="002F1DF6"/>
    <w:rsid w:val="00390065"/>
    <w:rsid w:val="00461F19"/>
    <w:rsid w:val="004D4D42"/>
    <w:rsid w:val="00564390"/>
    <w:rsid w:val="005745A0"/>
    <w:rsid w:val="00602F26"/>
    <w:rsid w:val="006C6BE1"/>
    <w:rsid w:val="00A41DAB"/>
    <w:rsid w:val="00BA1FD7"/>
    <w:rsid w:val="00BB5FC6"/>
    <w:rsid w:val="00C32333"/>
    <w:rsid w:val="00CE55C6"/>
    <w:rsid w:val="00D0665B"/>
    <w:rsid w:val="00ED2DBF"/>
    <w:rsid w:val="00EF6F3D"/>
    <w:rsid w:val="00F02F1C"/>
    <w:rsid w:val="00FB20AF"/>
    <w:rsid w:val="00F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B2EB"/>
  <w15:chartTrackingRefBased/>
  <w15:docId w15:val="{D7E71528-21E6-4A24-B2E4-19DB4478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00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00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Thakkar</dc:creator>
  <cp:keywords/>
  <dc:description/>
  <cp:lastModifiedBy>Pratik Nagori</cp:lastModifiedBy>
  <cp:revision>6</cp:revision>
  <dcterms:created xsi:type="dcterms:W3CDTF">2017-05-08T09:29:00Z</dcterms:created>
  <dcterms:modified xsi:type="dcterms:W3CDTF">2017-05-08T09:54:00Z</dcterms:modified>
</cp:coreProperties>
</file>