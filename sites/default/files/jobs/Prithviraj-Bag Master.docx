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05" w:rsidRPr="00B223EE" w:rsidRDefault="00B223EE" w:rsidP="00D916F5">
      <w:pPr>
        <w:jc w:val="center"/>
        <w:rPr>
          <w:b/>
        </w:rPr>
      </w:pPr>
      <w:del w:id="0" w:author="Pratik Nagori" w:date="2017-05-08T15:02:00Z">
        <w:r w:rsidRPr="00B223EE" w:rsidDel="00A4529F">
          <w:rPr>
            <w:b/>
          </w:rPr>
          <w:delText>Every dream needs a helping hand</w:delText>
        </w:r>
      </w:del>
      <w:del w:id="1" w:author="Pratik Nagori" w:date="2017-05-08T15:00:00Z">
        <w:r w:rsidRPr="00B223EE" w:rsidDel="00A4529F">
          <w:rPr>
            <w:b/>
          </w:rPr>
          <w:delText>.</w:delText>
        </w:r>
      </w:del>
      <w:ins w:id="2" w:author="Pratik Nagori" w:date="2017-05-08T15:06:00Z">
        <w:r w:rsidR="00A4529F">
          <w:rPr>
            <w:b/>
          </w:rPr>
          <w:t xml:space="preserve">Crafting my </w:t>
        </w:r>
        <w:r w:rsidR="00E9292C">
          <w:rPr>
            <w:b/>
          </w:rPr>
          <w:t>D</w:t>
        </w:r>
        <w:bookmarkStart w:id="3" w:name="_GoBack"/>
        <w:bookmarkEnd w:id="3"/>
        <w:r w:rsidR="00A4529F">
          <w:rPr>
            <w:b/>
          </w:rPr>
          <w:t>estiny</w:t>
        </w:r>
      </w:ins>
    </w:p>
    <w:p w:rsidR="002C7BA7" w:rsidRDefault="002C7BA7" w:rsidP="008A70BD">
      <w:pPr>
        <w:jc w:val="both"/>
      </w:pPr>
      <w:r>
        <w:t xml:space="preserve">I’m known as </w:t>
      </w:r>
      <w:r w:rsidR="00924B58">
        <w:t xml:space="preserve">the </w:t>
      </w:r>
      <w:r>
        <w:t>“Bag Master” around here. I fix bags for a living, and I work out of a small shop that I’ve set</w:t>
      </w:r>
      <w:r w:rsidR="00924B58">
        <w:t xml:space="preserve"> </w:t>
      </w:r>
      <w:r>
        <w:t>up. I’ve been doing this work for</w:t>
      </w:r>
      <w:r w:rsidR="00924B58">
        <w:t xml:space="preserve"> quite some time now, b</w:t>
      </w:r>
      <w:r>
        <w:t xml:space="preserve">ut </w:t>
      </w:r>
      <w:r w:rsidR="00924B58">
        <w:t xml:space="preserve">recently, </w:t>
      </w:r>
      <w:r>
        <w:t xml:space="preserve">there’s been a significant dip in the business – people prefer purchasing a new bag over </w:t>
      </w:r>
      <w:del w:id="4" w:author="Pratik Nagori" w:date="2017-05-08T14:58:00Z">
        <w:r w:rsidDel="00A05E00">
          <w:delText>a</w:delText>
        </w:r>
      </w:del>
      <w:r>
        <w:t xml:space="preserve"> getting their old one repaired.</w:t>
      </w:r>
    </w:p>
    <w:p w:rsidR="00141E1E" w:rsidRDefault="00141E1E" w:rsidP="008A70BD">
      <w:pPr>
        <w:jc w:val="both"/>
      </w:pPr>
      <w:r>
        <w:t xml:space="preserve">I want to grow my business. I want to be in a position where I’m not just repairing bags, but also </w:t>
      </w:r>
      <w:r w:rsidR="00924B58">
        <w:t xml:space="preserve">putting them together </w:t>
      </w:r>
      <w:r>
        <w:t>and selling them.</w:t>
      </w:r>
    </w:p>
    <w:p w:rsidR="00924B58" w:rsidRDefault="00924B58" w:rsidP="008A70BD">
      <w:pPr>
        <w:jc w:val="both"/>
      </w:pPr>
      <w:r>
        <w:t>I have</w:t>
      </w:r>
      <w:r w:rsidR="00141E1E">
        <w:t xml:space="preserve"> applied for loans</w:t>
      </w:r>
      <w:r>
        <w:t xml:space="preserve"> in the past</w:t>
      </w:r>
      <w:r w:rsidR="00141E1E">
        <w:t xml:space="preserve">, at </w:t>
      </w:r>
      <w:r>
        <w:t xml:space="preserve">different </w:t>
      </w:r>
      <w:r w:rsidR="00141E1E">
        <w:t xml:space="preserve">places, but each time the application would get rejected for some reason or the other. </w:t>
      </w:r>
    </w:p>
    <w:p w:rsidR="00141E1E" w:rsidRDefault="00141E1E" w:rsidP="008A70BD">
      <w:pPr>
        <w:jc w:val="both"/>
      </w:pPr>
      <w:r>
        <w:t xml:space="preserve">Then I was told about Salaam Loans, which has urged me to write </w:t>
      </w:r>
      <w:r w:rsidR="00924B58">
        <w:t xml:space="preserve">out </w:t>
      </w:r>
      <w:r>
        <w:t>to you.</w:t>
      </w:r>
    </w:p>
    <w:p w:rsidR="00141E1E" w:rsidRDefault="00141E1E" w:rsidP="008A70BD">
      <w:pPr>
        <w:jc w:val="both"/>
      </w:pPr>
      <w:r>
        <w:t xml:space="preserve">I request you from the bottom of my heart to help me and my business grow by giving my story a Salaam. </w:t>
      </w:r>
      <w:r w:rsidR="00924B58">
        <w:t>All I need is a little push, and I</w:t>
      </w:r>
      <w:r>
        <w:t xml:space="preserve"> will work hard enough to make my dream a reality.</w:t>
      </w:r>
    </w:p>
    <w:p w:rsidR="00141E1E" w:rsidDel="00A05E00" w:rsidRDefault="00141E1E" w:rsidP="008A70BD">
      <w:pPr>
        <w:jc w:val="both"/>
        <w:rPr>
          <w:del w:id="5" w:author="Pratik Nagori" w:date="2017-05-08T14:58:00Z"/>
        </w:rPr>
      </w:pPr>
      <w:del w:id="6" w:author="Pratik Nagori" w:date="2017-05-08T14:58:00Z">
        <w:r w:rsidDel="00A05E00">
          <w:delText>Thank you.</w:delText>
        </w:r>
      </w:del>
    </w:p>
    <w:p w:rsidR="00B223EE" w:rsidRDefault="00B223EE" w:rsidP="008A70BD">
      <w:pPr>
        <w:jc w:val="both"/>
      </w:pPr>
      <w:del w:id="7" w:author="Pratik Nagori" w:date="2017-05-08T14:58:00Z">
        <w:r w:rsidDel="00A05E00">
          <w:delText xml:space="preserve"> </w:delText>
        </w:r>
      </w:del>
    </w:p>
    <w:sectPr w:rsidR="00B2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ratik Nagori">
    <w15:presenceInfo w15:providerId="None" w15:userId="Pratik Nag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47"/>
    <w:rsid w:val="00141E1E"/>
    <w:rsid w:val="00150C05"/>
    <w:rsid w:val="002C7BA7"/>
    <w:rsid w:val="004865B6"/>
    <w:rsid w:val="005F108A"/>
    <w:rsid w:val="008A70BD"/>
    <w:rsid w:val="00924B58"/>
    <w:rsid w:val="00A05E00"/>
    <w:rsid w:val="00A4529F"/>
    <w:rsid w:val="00B223EE"/>
    <w:rsid w:val="00B62747"/>
    <w:rsid w:val="00D916F5"/>
    <w:rsid w:val="00E54B94"/>
    <w:rsid w:val="00E9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C627"/>
  <w15:chartTrackingRefBased/>
  <w15:docId w15:val="{69D5AF75-9C15-4D30-86C3-1D82AA57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Raikar</dc:creator>
  <cp:keywords/>
  <dc:description/>
  <cp:lastModifiedBy>Pratik Nagori</cp:lastModifiedBy>
  <cp:revision>5</cp:revision>
  <cp:lastPrinted>2017-05-05T12:37:00Z</cp:lastPrinted>
  <dcterms:created xsi:type="dcterms:W3CDTF">2017-05-08T09:28:00Z</dcterms:created>
  <dcterms:modified xsi:type="dcterms:W3CDTF">2017-05-08T09:37:00Z</dcterms:modified>
</cp:coreProperties>
</file>